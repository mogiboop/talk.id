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CF0B5" w14:textId="6AB83F6A" w:rsidR="005C29A2" w:rsidRPr="00515041" w:rsidRDefault="001D7E77" w:rsidP="001D7E77">
      <w:pPr>
        <w:jc w:val="center"/>
        <w:rPr>
          <w:rFonts w:ascii="Aptos" w:hAnsi="Aptos"/>
          <w:b/>
          <w:bCs/>
          <w:color w:val="000000"/>
          <w:sz w:val="26"/>
          <w:szCs w:val="28"/>
          <w:shd w:val="clear" w:color="auto" w:fill="FFFFFF"/>
        </w:rPr>
      </w:pPr>
      <w:r w:rsidRPr="00515041">
        <w:rPr>
          <w:b/>
          <w:bCs/>
          <w:sz w:val="28"/>
          <w:szCs w:val="28"/>
        </w:rPr>
        <w:t xml:space="preserve">Talk.id - </w:t>
      </w:r>
      <w:proofErr w:type="spellStart"/>
      <w:r w:rsidRPr="00515041">
        <w:rPr>
          <w:b/>
          <w:bCs/>
          <w:sz w:val="28"/>
          <w:szCs w:val="28"/>
        </w:rPr>
        <w:t>C</w:t>
      </w:r>
      <w:r w:rsidRPr="00515041">
        <w:rPr>
          <w:rFonts w:ascii="Aptos" w:hAnsi="Aptos"/>
          <w:b/>
          <w:bCs/>
          <w:color w:val="000000"/>
          <w:sz w:val="26"/>
          <w:szCs w:val="28"/>
          <w:shd w:val="clear" w:color="auto" w:fill="FFFFFF"/>
        </w:rPr>
        <w:t>ommunication</w:t>
      </w:r>
      <w:proofErr w:type="spellEnd"/>
      <w:r w:rsidRPr="00515041">
        <w:rPr>
          <w:rFonts w:ascii="Aptos" w:hAnsi="Aptos"/>
          <w:b/>
          <w:bCs/>
          <w:color w:val="000000"/>
          <w:sz w:val="26"/>
          <w:szCs w:val="28"/>
          <w:shd w:val="clear" w:color="auto" w:fill="FFFFFF"/>
        </w:rPr>
        <w:t xml:space="preserve"> App</w:t>
      </w:r>
    </w:p>
    <w:p w14:paraId="3965B933" w14:textId="77777777" w:rsidR="001D7E77" w:rsidRPr="00515041" w:rsidRDefault="001D7E77"/>
    <w:p w14:paraId="2C710B62" w14:textId="37359D95" w:rsidR="001D7E77" w:rsidRPr="00515041" w:rsidRDefault="001D7E77">
      <w:pPr>
        <w:rPr>
          <w:b/>
          <w:bCs/>
          <w:sz w:val="36"/>
          <w:szCs w:val="36"/>
        </w:rPr>
      </w:pPr>
      <w:r w:rsidRPr="00515041">
        <w:rPr>
          <w:b/>
          <w:bCs/>
          <w:sz w:val="36"/>
          <w:szCs w:val="36"/>
        </w:rPr>
        <w:t>Requisitos</w:t>
      </w:r>
    </w:p>
    <w:p w14:paraId="3D0D48CB" w14:textId="7338C5CA" w:rsidR="001D7E77" w:rsidRPr="001D7E77" w:rsidRDefault="008F08C4" w:rsidP="008F08C4">
      <w:r>
        <w:t>FUNCIONALIDADES:</w:t>
      </w:r>
    </w:p>
    <w:p w14:paraId="6CB00D49" w14:textId="2A242B8B" w:rsidR="008F08C4" w:rsidRPr="00677533" w:rsidRDefault="004B442D" w:rsidP="008F08C4">
      <w:pPr>
        <w:pStyle w:val="ListParagraph"/>
        <w:numPr>
          <w:ilvl w:val="0"/>
          <w:numId w:val="2"/>
        </w:numPr>
      </w:pPr>
      <w:r w:rsidRPr="00677533">
        <w:t>Campainha</w:t>
      </w:r>
      <w:r w:rsidR="008F08C4" w:rsidRPr="00677533">
        <w:t xml:space="preserve"> para chamar o enfermeiro</w:t>
      </w:r>
    </w:p>
    <w:p w14:paraId="7FD73FD6" w14:textId="3CA3A2F9" w:rsidR="001D7E77" w:rsidRPr="008F08C4" w:rsidRDefault="001D7E77" w:rsidP="008F08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F08C4">
        <w:rPr>
          <w:lang w:val="en-US"/>
        </w:rPr>
        <w:t>Comunicação</w:t>
      </w:r>
      <w:proofErr w:type="spellEnd"/>
      <w:r w:rsidRPr="008F08C4">
        <w:rPr>
          <w:lang w:val="en-US"/>
        </w:rPr>
        <w:t xml:space="preserve"> com </w:t>
      </w:r>
      <w:proofErr w:type="spellStart"/>
      <w:r w:rsidRPr="008F08C4">
        <w:rPr>
          <w:lang w:val="en-US"/>
        </w:rPr>
        <w:t>texto</w:t>
      </w:r>
      <w:proofErr w:type="spellEnd"/>
      <w:r w:rsidRPr="008F08C4">
        <w:rPr>
          <w:lang w:val="en-US"/>
        </w:rPr>
        <w:t xml:space="preserve"> livre</w:t>
      </w:r>
    </w:p>
    <w:p w14:paraId="49097C2F" w14:textId="15BE9E46" w:rsidR="001D7E77" w:rsidRDefault="001D7E77" w:rsidP="008F08C4">
      <w:pPr>
        <w:pStyle w:val="ListParagraph"/>
        <w:numPr>
          <w:ilvl w:val="1"/>
          <w:numId w:val="2"/>
        </w:numPr>
      </w:pPr>
      <w:r w:rsidRPr="001D7E77">
        <w:t>Campo com teclado (opção A</w:t>
      </w:r>
      <w:r>
        <w:t>BCDEF… ou QWERTY…)</w:t>
      </w:r>
    </w:p>
    <w:p w14:paraId="4CCAA19F" w14:textId="77777777" w:rsidR="001D7E77" w:rsidRPr="001D7E77" w:rsidRDefault="001D7E77" w:rsidP="008F08C4">
      <w:pPr>
        <w:pStyle w:val="ListParagraph"/>
        <w:ind w:left="1440"/>
      </w:pPr>
    </w:p>
    <w:p w14:paraId="3F645849" w14:textId="420385C6" w:rsidR="001D7E77" w:rsidRDefault="008F08C4" w:rsidP="008F08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Respostas</w:t>
      </w:r>
      <w:proofErr w:type="spellEnd"/>
      <w:r>
        <w:rPr>
          <w:lang w:val="en-US"/>
        </w:rPr>
        <w:t xml:space="preserve"> SIM/NÃO</w:t>
      </w:r>
    </w:p>
    <w:p w14:paraId="1C2FD892" w14:textId="62DDD21F" w:rsidR="008F08C4" w:rsidRPr="00677533" w:rsidRDefault="008F08C4" w:rsidP="008F08C4">
      <w:pPr>
        <w:pStyle w:val="ListParagraph"/>
        <w:numPr>
          <w:ilvl w:val="0"/>
          <w:numId w:val="2"/>
        </w:numPr>
      </w:pPr>
      <w:r w:rsidRPr="00677533">
        <w:t>Comunicação com categorias</w:t>
      </w:r>
      <w:r w:rsidR="00677533" w:rsidRPr="00677533">
        <w:t xml:space="preserve"> (cada cate</w:t>
      </w:r>
      <w:r w:rsidR="00677533">
        <w:t xml:space="preserve">goria tem </w:t>
      </w:r>
      <w:proofErr w:type="spellStart"/>
      <w:r w:rsidR="00677533">
        <w:t>icon</w:t>
      </w:r>
      <w:proofErr w:type="spellEnd"/>
      <w:r w:rsidR="00677533">
        <w:t xml:space="preserve"> e texto)</w:t>
      </w:r>
    </w:p>
    <w:p w14:paraId="1B50ACD9" w14:textId="4A7BE9AA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Saudação</w:t>
      </w:r>
      <w:proofErr w:type="spellEnd"/>
    </w:p>
    <w:p w14:paraId="4B5446A9" w14:textId="77777777" w:rsidR="00195436" w:rsidRDefault="00195436" w:rsidP="001954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Olá</w:t>
      </w:r>
    </w:p>
    <w:p w14:paraId="0EC005CA" w14:textId="014D68CB" w:rsidR="00677533" w:rsidRDefault="00677533" w:rsidP="0067753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Bom </w:t>
      </w:r>
      <w:proofErr w:type="spellStart"/>
      <w:r>
        <w:rPr>
          <w:lang w:val="en-US"/>
        </w:rPr>
        <w:t>dia</w:t>
      </w:r>
      <w:proofErr w:type="spellEnd"/>
    </w:p>
    <w:p w14:paraId="11B9F7B6" w14:textId="226269BD" w:rsidR="00677533" w:rsidRDefault="00677533" w:rsidP="0067753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Boa </w:t>
      </w:r>
      <w:proofErr w:type="spellStart"/>
      <w:r>
        <w:rPr>
          <w:lang w:val="en-US"/>
        </w:rPr>
        <w:t>tarde</w:t>
      </w:r>
      <w:proofErr w:type="spellEnd"/>
    </w:p>
    <w:p w14:paraId="347F4C2E" w14:textId="3240F2CB" w:rsidR="00677533" w:rsidRDefault="00677533" w:rsidP="0067753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Boa </w:t>
      </w:r>
      <w:proofErr w:type="spellStart"/>
      <w:r>
        <w:rPr>
          <w:lang w:val="en-US"/>
        </w:rPr>
        <w:t>noite</w:t>
      </w:r>
      <w:proofErr w:type="spellEnd"/>
    </w:p>
    <w:p w14:paraId="2D8E7A6D" w14:textId="3D8C8E72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Horas</w:t>
      </w:r>
    </w:p>
    <w:p w14:paraId="544177B1" w14:textId="2442C1CF" w:rsidR="00677533" w:rsidRDefault="00677533" w:rsidP="00677533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Relógio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analógico</w:t>
      </w:r>
      <w:proofErr w:type="spellEnd"/>
    </w:p>
    <w:p w14:paraId="3011E02B" w14:textId="63DE5E13" w:rsidR="00677533" w:rsidRDefault="00677533" w:rsidP="00677533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Relógio</w:t>
      </w:r>
      <w:proofErr w:type="spellEnd"/>
      <w:r>
        <w:rPr>
          <w:lang w:val="en-US"/>
        </w:rPr>
        <w:t xml:space="preserve"> digital</w:t>
      </w:r>
    </w:p>
    <w:p w14:paraId="56B1C48F" w14:textId="64CBD7EA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Dificuldade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respirar</w:t>
      </w:r>
      <w:proofErr w:type="spellEnd"/>
    </w:p>
    <w:p w14:paraId="7CCE89F2" w14:textId="22D91949" w:rsidR="00677533" w:rsidRDefault="00677533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0C124F">
        <w:rPr>
          <w:lang w:val="en-US"/>
        </w:rPr>
        <w:t>Aspirar</w:t>
      </w:r>
      <w:proofErr w:type="spellEnd"/>
    </w:p>
    <w:p w14:paraId="7DABC08F" w14:textId="61B66B89" w:rsidR="004B442D" w:rsidRPr="000C124F" w:rsidRDefault="004B442D" w:rsidP="0051504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Limpar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cânula</w:t>
      </w:r>
      <w:proofErr w:type="spellEnd"/>
    </w:p>
    <w:p w14:paraId="536A5C33" w14:textId="0ED51BE9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Dor</w:t>
      </w:r>
    </w:p>
    <w:p w14:paraId="209C7810" w14:textId="6C82D3E2" w:rsidR="00677533" w:rsidRDefault="00677533" w:rsidP="00677533">
      <w:pPr>
        <w:pStyle w:val="ListParagraph"/>
        <w:numPr>
          <w:ilvl w:val="2"/>
          <w:numId w:val="2"/>
        </w:numPr>
      </w:pPr>
      <w:r w:rsidRPr="00677533">
        <w:t>Localização da dor (apontar foto</w:t>
      </w:r>
      <w:r>
        <w:t xml:space="preserve"> corpo humano)</w:t>
      </w:r>
    </w:p>
    <w:p w14:paraId="27D5EC11" w14:textId="5AEE15DF" w:rsidR="00677533" w:rsidRPr="00677533" w:rsidRDefault="00677533" w:rsidP="00677533">
      <w:pPr>
        <w:pStyle w:val="ListParagraph"/>
        <w:numPr>
          <w:ilvl w:val="2"/>
          <w:numId w:val="2"/>
        </w:numPr>
      </w:pPr>
      <w:r>
        <w:t>Escala 1-10</w:t>
      </w:r>
    </w:p>
    <w:p w14:paraId="0A8F2E90" w14:textId="2E7BBAA9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Comichão</w:t>
      </w:r>
      <w:proofErr w:type="spellEnd"/>
    </w:p>
    <w:p w14:paraId="5BB4A289" w14:textId="7999C5CF" w:rsidR="00677533" w:rsidRPr="00677533" w:rsidRDefault="00677533" w:rsidP="00515041">
      <w:pPr>
        <w:pStyle w:val="ListParagraph"/>
        <w:numPr>
          <w:ilvl w:val="2"/>
          <w:numId w:val="2"/>
        </w:numPr>
      </w:pPr>
      <w:r w:rsidRPr="00677533">
        <w:t>Localização (apontar foto</w:t>
      </w:r>
      <w:r>
        <w:t xml:space="preserve"> corpo humano)</w:t>
      </w:r>
    </w:p>
    <w:p w14:paraId="73DBB155" w14:textId="72D2D7EF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Fome</w:t>
      </w:r>
      <w:proofErr w:type="spellEnd"/>
    </w:p>
    <w:p w14:paraId="1DB2E283" w14:textId="42221211" w:rsidR="00677533" w:rsidRPr="00677533" w:rsidRDefault="00677533" w:rsidP="00677533">
      <w:pPr>
        <w:pStyle w:val="ListParagraph"/>
        <w:numPr>
          <w:ilvl w:val="2"/>
          <w:numId w:val="2"/>
        </w:numPr>
      </w:pPr>
      <w:proofErr w:type="spellStart"/>
      <w:r w:rsidRPr="00677533">
        <w:t>Icons</w:t>
      </w:r>
      <w:proofErr w:type="spellEnd"/>
      <w:r w:rsidRPr="00677533">
        <w:t xml:space="preserve"> com várias opções mais fr</w:t>
      </w:r>
      <w:r>
        <w:t xml:space="preserve">equentes (escolher banco </w:t>
      </w:r>
      <w:proofErr w:type="spellStart"/>
      <w:r>
        <w:t>icons</w:t>
      </w:r>
      <w:proofErr w:type="spellEnd"/>
      <w:r>
        <w:t>)</w:t>
      </w:r>
    </w:p>
    <w:p w14:paraId="3F83C91E" w14:textId="301BE959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Sede</w:t>
      </w:r>
      <w:proofErr w:type="spellEnd"/>
    </w:p>
    <w:p w14:paraId="39D3C6A3" w14:textId="463D6887" w:rsidR="00677533" w:rsidRPr="00677533" w:rsidRDefault="00677533" w:rsidP="00677533">
      <w:pPr>
        <w:pStyle w:val="ListParagraph"/>
        <w:numPr>
          <w:ilvl w:val="2"/>
          <w:numId w:val="2"/>
        </w:numPr>
      </w:pPr>
      <w:proofErr w:type="spellStart"/>
      <w:r w:rsidRPr="00677533">
        <w:t>Icons</w:t>
      </w:r>
      <w:proofErr w:type="spellEnd"/>
      <w:r w:rsidRPr="00677533">
        <w:t xml:space="preserve"> com várias opções mais fr</w:t>
      </w:r>
      <w:r>
        <w:t xml:space="preserve">equentes (escolher banco </w:t>
      </w:r>
      <w:proofErr w:type="spellStart"/>
      <w:r>
        <w:t>icons</w:t>
      </w:r>
      <w:proofErr w:type="spellEnd"/>
      <w:r>
        <w:t>)</w:t>
      </w:r>
    </w:p>
    <w:p w14:paraId="6074405F" w14:textId="06FAAF21" w:rsidR="00677533" w:rsidRDefault="00677533" w:rsidP="006775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Casa de </w:t>
      </w:r>
      <w:proofErr w:type="spellStart"/>
      <w:r>
        <w:rPr>
          <w:lang w:val="en-US"/>
        </w:rPr>
        <w:t>banho</w:t>
      </w:r>
      <w:proofErr w:type="spellEnd"/>
      <w:r>
        <w:rPr>
          <w:lang w:val="en-US"/>
        </w:rPr>
        <w:t xml:space="preserve"> </w:t>
      </w:r>
    </w:p>
    <w:p w14:paraId="472DB15F" w14:textId="5A1D3936" w:rsidR="00677533" w:rsidRDefault="006775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Mudar de </w:t>
      </w:r>
      <w:proofErr w:type="spellStart"/>
      <w:r>
        <w:rPr>
          <w:lang w:val="en-US"/>
        </w:rPr>
        <w:t>posição</w:t>
      </w:r>
      <w:proofErr w:type="spellEnd"/>
    </w:p>
    <w:p w14:paraId="2E28BD9C" w14:textId="72DDBF13" w:rsidR="00677533" w:rsidRPr="00677533" w:rsidRDefault="00677533" w:rsidP="00677533">
      <w:pPr>
        <w:pStyle w:val="ListParagraph"/>
        <w:numPr>
          <w:ilvl w:val="2"/>
          <w:numId w:val="2"/>
        </w:numPr>
      </w:pPr>
      <w:r w:rsidRPr="00677533">
        <w:t>Imagem do corpo humano c</w:t>
      </w:r>
      <w:r>
        <w:t>om diferentes posições</w:t>
      </w:r>
    </w:p>
    <w:p w14:paraId="2C002AB5" w14:textId="1369347C" w:rsidR="00677533" w:rsidRDefault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Contactar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família</w:t>
      </w:r>
      <w:proofErr w:type="spellEnd"/>
    </w:p>
    <w:p w14:paraId="460F4732" w14:textId="3D1785FC" w:rsidR="00677533" w:rsidRDefault="0067753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Outra</w:t>
      </w:r>
      <w:proofErr w:type="spellEnd"/>
      <w:r>
        <w:rPr>
          <w:lang w:val="en-US"/>
        </w:rPr>
        <w:t>…</w:t>
      </w:r>
    </w:p>
    <w:p w14:paraId="1E8C0B78" w14:textId="7815ACFD" w:rsidR="000F0087" w:rsidRPr="00A034D1" w:rsidRDefault="000F0087" w:rsidP="000E45D4">
      <w:pPr>
        <w:rPr>
          <w:ins w:id="0" w:author="JOANA ELVIRA DE ABREU ALVES PORTELA" w:date="2024-04-10T22:14:00Z"/>
          <w:rPrChange w:id="1" w:author="Tiago Figueiredo" w:date="2024-04-16T22:51:00Z" w16du:dateUtc="2024-04-16T21:51:00Z">
            <w:rPr>
              <w:ins w:id="2" w:author="JOANA ELVIRA DE ABREU ALVES PORTELA" w:date="2024-04-10T22:14:00Z"/>
              <w:lang w:val="en-US"/>
            </w:rPr>
          </w:rPrChange>
        </w:rPr>
      </w:pPr>
      <w:ins w:id="3" w:author="JOANA ELVIRA DE ABREU ALVES PORTELA" w:date="2024-04-10T22:11:00Z">
        <w:r w:rsidRPr="00A034D1">
          <w:rPr>
            <w:rPrChange w:id="4" w:author="Tiago Figueiredo" w:date="2024-04-16T22:51:00Z" w16du:dateUtc="2024-04-16T21:51:00Z">
              <w:rPr>
                <w:lang w:val="en-US"/>
              </w:rPr>
            </w:rPrChange>
          </w:rPr>
          <w:t>Talvez incluir ite</w:t>
        </w:r>
      </w:ins>
      <w:ins w:id="5" w:author="Tiago Figueiredo" w:date="2024-04-16T22:51:00Z" w16du:dateUtc="2024-04-16T21:51:00Z">
        <w:r w:rsidR="00A034D1">
          <w:t>m</w:t>
        </w:r>
      </w:ins>
      <w:ins w:id="6" w:author="JOANA ELVIRA DE ABREU ALVES PORTELA" w:date="2024-04-10T22:11:00Z">
        <w:del w:id="7" w:author="Tiago Figueiredo" w:date="2024-04-16T22:51:00Z" w16du:dateUtc="2024-04-16T21:51:00Z">
          <w:r w:rsidRPr="00A034D1" w:rsidDel="00A034D1">
            <w:rPr>
              <w:rPrChange w:id="8" w:author="Tiago Figueiredo" w:date="2024-04-16T22:51:00Z" w16du:dateUtc="2024-04-16T21:51:00Z">
                <w:rPr>
                  <w:lang w:val="en-US"/>
                </w:rPr>
              </w:rPrChange>
            </w:rPr>
            <w:delText>n</w:delText>
          </w:r>
        </w:del>
        <w:r w:rsidRPr="00A034D1">
          <w:rPr>
            <w:rPrChange w:id="9" w:author="Tiago Figueiredo" w:date="2024-04-16T22:51:00Z" w16du:dateUtc="2024-04-16T21:51:00Z">
              <w:rPr>
                <w:lang w:val="en-US"/>
              </w:rPr>
            </w:rPrChange>
          </w:rPr>
          <w:t xml:space="preserve"> de conforto</w:t>
        </w:r>
      </w:ins>
      <w:ins w:id="10" w:author="JOANA ELVIRA DE ABREU ALVES PORTELA" w:date="2024-04-10T22:12:00Z">
        <w:r w:rsidRPr="00A034D1">
          <w:rPr>
            <w:rPrChange w:id="11" w:author="Tiago Figueiredo" w:date="2024-04-16T22:51:00Z" w16du:dateUtc="2024-04-16T21:51:00Z">
              <w:rPr>
                <w:lang w:val="en-US"/>
              </w:rPr>
            </w:rPrChange>
          </w:rPr>
          <w:t>: Almofada</w:t>
        </w:r>
      </w:ins>
      <w:ins w:id="12" w:author="JOANA ELVIRA DE ABREU ALVES PORTELA" w:date="2024-04-10T22:13:00Z">
        <w:r w:rsidRPr="00A034D1">
          <w:rPr>
            <w:rPrChange w:id="13" w:author="Tiago Figueiredo" w:date="2024-04-16T22:51:00Z" w16du:dateUtc="2024-04-16T21:51:00Z">
              <w:rPr>
                <w:lang w:val="en-US"/>
              </w:rPr>
            </w:rPrChange>
          </w:rPr>
          <w:t xml:space="preserve"> (ajus</w:t>
        </w:r>
      </w:ins>
      <w:ins w:id="14" w:author="JOANA ELVIRA DE ABREU ALVES PORTELA" w:date="2024-04-10T22:14:00Z">
        <w:r w:rsidRPr="00A034D1">
          <w:rPr>
            <w:rPrChange w:id="15" w:author="Tiago Figueiredo" w:date="2024-04-16T22:51:00Z" w16du:dateUtc="2024-04-16T21:51:00Z">
              <w:rPr>
                <w:lang w:val="en-US"/>
              </w:rPr>
            </w:rPrChange>
          </w:rPr>
          <w:t>tar/trocar)</w:t>
        </w:r>
      </w:ins>
      <w:ins w:id="16" w:author="JOANA ELVIRA DE ABREU ALVES PORTELA" w:date="2024-04-10T22:12:00Z">
        <w:r w:rsidRPr="00A034D1">
          <w:rPr>
            <w:rPrChange w:id="17" w:author="Tiago Figueiredo" w:date="2024-04-16T22:51:00Z" w16du:dateUtc="2024-04-16T21:51:00Z">
              <w:rPr>
                <w:lang w:val="en-US"/>
              </w:rPr>
            </w:rPrChange>
          </w:rPr>
          <w:t>/roupa da cama</w:t>
        </w:r>
      </w:ins>
      <w:ins w:id="18" w:author="JOANA ELVIRA DE ABREU ALVES PORTELA" w:date="2024-04-10T22:14:00Z">
        <w:r w:rsidRPr="00A034D1">
          <w:rPr>
            <w:rPrChange w:id="19" w:author="Tiago Figueiredo" w:date="2024-04-16T22:51:00Z" w16du:dateUtc="2024-04-16T21:51:00Z">
              <w:rPr>
                <w:lang w:val="en-US"/>
              </w:rPr>
            </w:rPrChange>
          </w:rPr>
          <w:t xml:space="preserve"> (ajustar/mais </w:t>
        </w:r>
        <w:proofErr w:type="gramStart"/>
        <w:r w:rsidRPr="00A034D1">
          <w:rPr>
            <w:rPrChange w:id="20" w:author="Tiago Figueiredo" w:date="2024-04-16T22:51:00Z" w16du:dateUtc="2024-04-16T21:51:00Z">
              <w:rPr>
                <w:lang w:val="en-US"/>
              </w:rPr>
            </w:rPrChange>
          </w:rPr>
          <w:t>roupa/menos</w:t>
        </w:r>
        <w:proofErr w:type="gramEnd"/>
        <w:r w:rsidRPr="00A034D1">
          <w:rPr>
            <w:rPrChange w:id="21" w:author="Tiago Figueiredo" w:date="2024-04-16T22:51:00Z" w16du:dateUtc="2024-04-16T21:51:00Z">
              <w:rPr>
                <w:lang w:val="en-US"/>
              </w:rPr>
            </w:rPrChange>
          </w:rPr>
          <w:t xml:space="preserve"> roupa)</w:t>
        </w:r>
      </w:ins>
    </w:p>
    <w:p w14:paraId="685C238F" w14:textId="7EDDE30D" w:rsidR="000F0087" w:rsidRPr="00A034D1" w:rsidRDefault="000F0087" w:rsidP="000E45D4">
      <w:pPr>
        <w:rPr>
          <w:ins w:id="22" w:author="JOANA ELVIRA DE ABREU ALVES PORTELA" w:date="2024-04-10T22:16:00Z"/>
          <w:rPrChange w:id="23" w:author="Tiago Figueiredo" w:date="2024-04-16T22:51:00Z" w16du:dateUtc="2024-04-16T21:51:00Z">
            <w:rPr>
              <w:ins w:id="24" w:author="JOANA ELVIRA DE ABREU ALVES PORTELA" w:date="2024-04-10T22:16:00Z"/>
              <w:lang w:val="en-US"/>
            </w:rPr>
          </w:rPrChange>
        </w:rPr>
      </w:pPr>
      <w:ins w:id="25" w:author="JOANA ELVIRA DE ABREU ALVES PORTELA" w:date="2024-04-10T22:15:00Z">
        <w:r w:rsidRPr="00A034D1">
          <w:rPr>
            <w:rPrChange w:id="26" w:author="Tiago Figueiredo" w:date="2024-04-16T22:51:00Z" w16du:dateUtc="2024-04-16T21:51:00Z">
              <w:rPr>
                <w:lang w:val="en-US"/>
              </w:rPr>
            </w:rPrChange>
          </w:rPr>
          <w:t xml:space="preserve">Necessidade de informação </w:t>
        </w:r>
        <w:proofErr w:type="gramStart"/>
        <w:r w:rsidRPr="00A034D1">
          <w:rPr>
            <w:rPrChange w:id="27" w:author="Tiago Figueiredo" w:date="2024-04-16T22:51:00Z" w16du:dateUtc="2024-04-16T21:51:00Z">
              <w:rPr>
                <w:lang w:val="en-US"/>
              </w:rPr>
            </w:rPrChange>
          </w:rPr>
          <w:t>clinica</w:t>
        </w:r>
        <w:proofErr w:type="gramEnd"/>
        <w:r w:rsidRPr="00A034D1">
          <w:rPr>
            <w:rPrChange w:id="28" w:author="Tiago Figueiredo" w:date="2024-04-16T22:51:00Z" w16du:dateUtc="2024-04-16T21:51:00Z">
              <w:rPr>
                <w:lang w:val="en-US"/>
              </w:rPr>
            </w:rPrChange>
          </w:rPr>
          <w:t xml:space="preserve"> (medico/enfermeiro/outro </w:t>
        </w:r>
        <w:proofErr w:type="spellStart"/>
        <w:r w:rsidRPr="00A034D1">
          <w:rPr>
            <w:rPrChange w:id="29" w:author="Tiago Figueiredo" w:date="2024-04-16T22:51:00Z" w16du:dateUtc="2024-04-16T21:51:00Z">
              <w:rPr>
                <w:lang w:val="en-US"/>
              </w:rPr>
            </w:rPrChange>
          </w:rPr>
          <w:t>professional</w:t>
        </w:r>
        <w:proofErr w:type="spellEnd"/>
        <w:r w:rsidRPr="00A034D1">
          <w:rPr>
            <w:rPrChange w:id="30" w:author="Tiago Figueiredo" w:date="2024-04-16T22:51:00Z" w16du:dateUtc="2024-04-16T21:51:00Z">
              <w:rPr>
                <w:lang w:val="en-US"/>
              </w:rPr>
            </w:rPrChange>
          </w:rPr>
          <w:t>)</w:t>
        </w:r>
      </w:ins>
    </w:p>
    <w:p w14:paraId="5D3AAF4F" w14:textId="3E3035D6" w:rsidR="000F0087" w:rsidRPr="00A034D1" w:rsidRDefault="000F0087" w:rsidP="000E45D4">
      <w:pPr>
        <w:rPr>
          <w:rPrChange w:id="31" w:author="Tiago Figueiredo" w:date="2024-04-16T22:51:00Z" w16du:dateUtc="2024-04-16T21:51:00Z">
            <w:rPr>
              <w:lang w:val="en-US"/>
            </w:rPr>
          </w:rPrChange>
        </w:rPr>
      </w:pPr>
      <w:ins w:id="32" w:author="JOANA ELVIRA DE ABREU ALVES PORTELA" w:date="2024-04-10T22:16:00Z">
        <w:r w:rsidRPr="00A034D1">
          <w:rPr>
            <w:rPrChange w:id="33" w:author="Tiago Figueiredo" w:date="2024-04-16T22:51:00Z" w16du:dateUtc="2024-04-16T21:51:00Z">
              <w:rPr>
                <w:lang w:val="en-US"/>
              </w:rPr>
            </w:rPrChange>
          </w:rPr>
          <w:t>Necessidades religiosas/espirituais (</w:t>
        </w:r>
      </w:ins>
      <w:ins w:id="34" w:author="JOANA ELVIRA DE ABREU ALVES PORTELA" w:date="2024-04-10T22:17:00Z">
        <w:r w:rsidRPr="00A034D1">
          <w:rPr>
            <w:rPrChange w:id="35" w:author="Tiago Figueiredo" w:date="2024-04-16T22:51:00Z" w16du:dateUtc="2024-04-16T21:51:00Z">
              <w:rPr>
                <w:lang w:val="en-US"/>
              </w:rPr>
            </w:rPrChange>
          </w:rPr>
          <w:t>padre/pastor/outro)</w:t>
        </w:r>
      </w:ins>
    </w:p>
    <w:p w14:paraId="5EB6CCF7" w14:textId="77777777" w:rsidR="000E45D4" w:rsidRDefault="000E45D4" w:rsidP="000E45D4">
      <w:pPr>
        <w:rPr>
          <w:lang w:val="en-US"/>
        </w:rPr>
      </w:pPr>
      <w:r>
        <w:rPr>
          <w:lang w:val="en-US"/>
        </w:rPr>
        <w:t>TÉCNICOS:</w:t>
      </w:r>
    </w:p>
    <w:p w14:paraId="25E208C8" w14:textId="77777777" w:rsidR="000E45D4" w:rsidRPr="00195436" w:rsidRDefault="000E45D4" w:rsidP="000E45D4">
      <w:pPr>
        <w:pStyle w:val="ListParagraph"/>
        <w:numPr>
          <w:ilvl w:val="0"/>
          <w:numId w:val="1"/>
        </w:numPr>
      </w:pPr>
      <w:r w:rsidRPr="00195436">
        <w:t>Layout simples e de fá</w:t>
      </w:r>
      <w:r>
        <w:t>cil utilização</w:t>
      </w:r>
    </w:p>
    <w:p w14:paraId="6B77AD75" w14:textId="77777777" w:rsidR="000E45D4" w:rsidRPr="001D7E77" w:rsidRDefault="000E45D4" w:rsidP="000E4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Possibilidade</w:t>
      </w:r>
      <w:proofErr w:type="spellEnd"/>
      <w:r>
        <w:rPr>
          <w:lang w:val="en-US"/>
        </w:rPr>
        <w:t xml:space="preserve"> de zoom</w:t>
      </w:r>
    </w:p>
    <w:p w14:paraId="6946424F" w14:textId="77777777" w:rsidR="000E45D4" w:rsidRDefault="000E45D4" w:rsidP="000E4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Vista vertical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horizontal</w:t>
      </w:r>
    </w:p>
    <w:p w14:paraId="476AC49D" w14:textId="77777777" w:rsidR="000E45D4" w:rsidRDefault="000E45D4" w:rsidP="000E45D4">
      <w:pPr>
        <w:pStyle w:val="ListParagraph"/>
        <w:numPr>
          <w:ilvl w:val="0"/>
          <w:numId w:val="1"/>
        </w:numPr>
      </w:pPr>
      <w:r w:rsidRPr="001D7E77">
        <w:t>Sintetizador de voz (</w:t>
      </w:r>
      <w:proofErr w:type="spellStart"/>
      <w:r w:rsidRPr="001D7E77">
        <w:t>pt</w:t>
      </w:r>
      <w:proofErr w:type="spellEnd"/>
      <w:r w:rsidRPr="001D7E77">
        <w:t xml:space="preserve"> e</w:t>
      </w:r>
      <w:r>
        <w:t xml:space="preserve">uropeu, masculino/feminino), com possibilidade de acelerar ou </w:t>
      </w:r>
      <w:proofErr w:type="spellStart"/>
      <w:r>
        <w:t>lentificar</w:t>
      </w:r>
      <w:proofErr w:type="spellEnd"/>
      <w:r>
        <w:t xml:space="preserve"> a velocidade do discurso</w:t>
      </w:r>
    </w:p>
    <w:p w14:paraId="660594CC" w14:textId="77777777" w:rsidR="000E45D4" w:rsidRDefault="000E45D4" w:rsidP="000E4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Letra</w:t>
      </w:r>
      <w:proofErr w:type="spellEnd"/>
      <w:r>
        <w:rPr>
          <w:lang w:val="en-US"/>
        </w:rPr>
        <w:t>: Verdana 14</w:t>
      </w:r>
    </w:p>
    <w:p w14:paraId="7F2A472C" w14:textId="07F342DB" w:rsidR="000E45D4" w:rsidRDefault="000E45D4" w:rsidP="000E45D4">
      <w:pPr>
        <w:pStyle w:val="ListParagraph"/>
        <w:numPr>
          <w:ilvl w:val="0"/>
          <w:numId w:val="1"/>
        </w:numPr>
      </w:pPr>
      <w:r w:rsidRPr="00195436">
        <w:t xml:space="preserve">Possibilidade de </w:t>
      </w:r>
      <w:del w:id="36" w:author="Tiago Figueiredo" w:date="2024-04-16T22:52:00Z" w16du:dateUtc="2024-04-16T21:52:00Z">
        <w:r w:rsidRPr="00195436" w:rsidDel="00A034D1">
          <w:delText>cost</w:delText>
        </w:r>
        <w:r w:rsidDel="00A034D1">
          <w:delText>o</w:delText>
        </w:r>
        <w:r w:rsidRPr="00195436" w:rsidDel="00A034D1">
          <w:delText>mizar</w:delText>
        </w:r>
      </w:del>
      <w:ins w:id="37" w:author="Tiago Figueiredo" w:date="2024-04-16T22:52:00Z" w16du:dateUtc="2024-04-16T21:52:00Z">
        <w:r w:rsidR="00A034D1" w:rsidRPr="00195436">
          <w:t>cust</w:t>
        </w:r>
        <w:r w:rsidR="00A034D1">
          <w:t>o</w:t>
        </w:r>
        <w:r w:rsidR="00A034D1" w:rsidRPr="00195436">
          <w:t>mizar</w:t>
        </w:r>
      </w:ins>
      <w:r w:rsidRPr="00195436">
        <w:t xml:space="preserve"> as categ</w:t>
      </w:r>
      <w:r>
        <w:t>orias</w:t>
      </w:r>
    </w:p>
    <w:p w14:paraId="13F966DC" w14:textId="77777777" w:rsidR="000E45D4" w:rsidRPr="00195436" w:rsidRDefault="000E45D4" w:rsidP="000E45D4">
      <w:pPr>
        <w:pStyle w:val="ListParagraph"/>
        <w:numPr>
          <w:ilvl w:val="0"/>
          <w:numId w:val="1"/>
        </w:numPr>
      </w:pPr>
      <w:r>
        <w:t>Galeria com possibilidade de adicionar fotos</w:t>
      </w:r>
    </w:p>
    <w:p w14:paraId="61EBD3C5" w14:textId="77777777" w:rsidR="000E45D4" w:rsidRPr="00195436" w:rsidRDefault="000E45D4" w:rsidP="000E45D4">
      <w:pPr>
        <w:pStyle w:val="ListParagraph"/>
      </w:pPr>
    </w:p>
    <w:p w14:paraId="62C5F0E1" w14:textId="77777777" w:rsidR="000E45D4" w:rsidRPr="000E45D4" w:rsidRDefault="000E45D4" w:rsidP="000E45D4"/>
    <w:sectPr w:rsidR="000E45D4" w:rsidRPr="000E4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6746D"/>
    <w:multiLevelType w:val="hybridMultilevel"/>
    <w:tmpl w:val="3F18DD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2A48"/>
    <w:multiLevelType w:val="hybridMultilevel"/>
    <w:tmpl w:val="51629F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37838">
    <w:abstractNumId w:val="1"/>
  </w:num>
  <w:num w:numId="2" w16cid:durableId="1500281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NA ELVIRA DE ABREU ALVES PORTELA">
    <w15:presenceInfo w15:providerId="AD" w15:userId="S::jportela@esel.pt::69cb1e2c-77fe-4bb1-b964-746de0c3346e"/>
  </w15:person>
  <w15:person w15:author="Tiago Figueiredo">
    <w15:presenceInfo w15:providerId="AD" w15:userId="S::A49154@alunos.isel.pt::fb9c8a63-c3fb-45ab-9403-41c880329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77"/>
    <w:rsid w:val="000C124F"/>
    <w:rsid w:val="000E45D4"/>
    <w:rsid w:val="000F0087"/>
    <w:rsid w:val="00132D23"/>
    <w:rsid w:val="00195436"/>
    <w:rsid w:val="001D7E77"/>
    <w:rsid w:val="002924D0"/>
    <w:rsid w:val="004B442D"/>
    <w:rsid w:val="00515041"/>
    <w:rsid w:val="005C29A2"/>
    <w:rsid w:val="00677533"/>
    <w:rsid w:val="00854364"/>
    <w:rsid w:val="008F08C4"/>
    <w:rsid w:val="00A034D1"/>
    <w:rsid w:val="00D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280FF"/>
  <w15:chartTrackingRefBased/>
  <w15:docId w15:val="{B4054A20-3517-4193-BC83-697346D1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77"/>
    <w:pPr>
      <w:ind w:left="720"/>
      <w:contextualSpacing/>
    </w:pPr>
  </w:style>
  <w:style w:type="paragraph" w:styleId="Revision">
    <w:name w:val="Revision"/>
    <w:hidden/>
    <w:uiPriority w:val="99"/>
    <w:semiHidden/>
    <w:rsid w:val="000F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Marilia Da Silva Rafael Henriques</dc:creator>
  <cp:keywords/>
  <dc:description/>
  <cp:lastModifiedBy>Tiago Figueiredo</cp:lastModifiedBy>
  <cp:revision>6</cp:revision>
  <dcterms:created xsi:type="dcterms:W3CDTF">2024-04-08T10:06:00Z</dcterms:created>
  <dcterms:modified xsi:type="dcterms:W3CDTF">2024-04-16T21:57:00Z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94e8c628-d1af-439c-9aa9-9c8a5179759e</vt:lpwstr>
  </property>
</Properties>
</file>